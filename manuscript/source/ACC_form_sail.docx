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jc w:val="center"/>
        <w:rPr>
          <w:lang w:val="en-CA"/>
        </w:rPr>
      </w:pPr>
      <w:bookmarkStart w:id="0" w:name="_3hnrq32uog7f"/>
      <w:bookmarkStart w:id="1" w:name="_GoBack"/>
      <w:bookmarkEnd w:id="0"/>
      <w:bookmarkEnd w:id="1"/>
      <w:r>
        <w:rPr>
          <w:b/>
          <w:sz w:val="22"/>
          <w:szCs w:val="22"/>
          <w:lang w:val="en-CA"/>
          <w:rPrChange w:id="0" w:author="Sahir Bhatnagar" w:date="2020-01-07T15:04:40Z"/>
        </w:rPr>
        <w:t xml:space="preserve">JASA ACS Reproducibility Initiative - Author Contributions Checklist </w:t>
      </w:r>
      <w:commentRangeStart w:id="0"/>
      <w:r>
        <w:rPr>
          <w:b/>
          <w:sz w:val="22"/>
          <w:szCs w:val="22"/>
          <w:lang w:val="en-CA"/>
          <w:rPrChange w:id="0" w:author="Sahir Bhatnagar" w:date="2020-01-07T15:04:40Z"/>
        </w:rPr>
        <w:t>Form</w:t>
      </w:r>
      <w:commentRangeEnd w:id="0"/>
      <w:r>
        <w:commentReference w:id="0"/>
      </w:r>
      <w:r>
        <w:rPr>
          <w:lang w:val="en-CA"/>
          <w:rPrChange w:id="0" w:author="Sahir Bhatnagar" w:date="2020-01-07T15:04:40Z"/>
        </w:rPr>
      </w:r>
    </w:p>
    <w:p>
      <w:pPr>
        <w:pStyle w:val="Normal"/>
        <w:rPr>
          <w:lang w:val="en-CA"/>
        </w:rPr>
      </w:pPr>
      <w:r>
        <w:rPr>
          <w:lang w:val="en-CA"/>
          <w:rPrChange w:id="0" w:author="Sahir Bhatnagar" w:date="2020-01-07T15:04:40Z"/>
        </w:rPr>
      </w:r>
    </w:p>
    <w:p>
      <w:pPr>
        <w:pStyle w:val="Normal"/>
        <w:pBdr/>
        <w:rPr>
          <w:lang w:val="en-CA"/>
        </w:rPr>
      </w:pPr>
      <w:r>
        <w:rPr>
          <w:lang w:val="en-CA"/>
          <w:rPrChange w:id="0" w:author="Sahir Bhatnagar" w:date="2020-01-07T15:04:40Z"/>
        </w:rPr>
        <w:t>The purpose of the Author Contributions Checklist (ACC) Form is to document the artifacts associated with a manuscript (e.g., code and data supporting the computational findings), and describe how to reproduce the findings. The final version of this document will be included as online supplemental material with the published paper and referenced in the abstract.</w:t>
      </w:r>
    </w:p>
    <w:p>
      <w:pPr>
        <w:pStyle w:val="Normal"/>
        <w:pBdr/>
        <w:rPr>
          <w:lang w:val="en-CA"/>
        </w:rPr>
      </w:pPr>
      <w:r>
        <w:rPr>
          <w:lang w:val="en-CA"/>
          <w:rPrChange w:id="0" w:author="Sahir Bhatnagar" w:date="2020-01-07T15:04:40Z"/>
        </w:rPr>
      </w:r>
    </w:p>
    <w:p>
      <w:pPr>
        <w:pStyle w:val="Normal"/>
        <w:pBdr/>
        <w:rPr>
          <w:lang w:val="en-CA"/>
        </w:rPr>
      </w:pPr>
      <w:r>
        <w:rPr>
          <w:lang w:val="en-CA"/>
          <w:rPrChange w:id="0" w:author="Sahir Bhatnagar" w:date="2020-01-07T15:04:40Z"/>
        </w:rPr>
        <w:t xml:space="preserve">As of Sept. 1, 2016, the ACC Form must be included with all submissions to JASA ACS. </w:t>
      </w:r>
    </w:p>
    <w:p>
      <w:pPr>
        <w:pStyle w:val="Normal"/>
        <w:pBdr/>
        <w:rPr>
          <w:lang w:val="en-CA"/>
        </w:rPr>
      </w:pPr>
      <w:r>
        <w:rPr>
          <w:lang w:val="en-CA"/>
          <w:rPrChange w:id="0" w:author="Sahir Bhatnagar" w:date="2020-01-07T15:04:40Z"/>
        </w:rPr>
      </w:r>
    </w:p>
    <w:p>
      <w:pPr>
        <w:pStyle w:val="Normal"/>
        <w:pBdr/>
        <w:rPr>
          <w:lang w:val="en-CA"/>
        </w:rPr>
      </w:pPr>
      <w:r>
        <w:rPr>
          <w:lang w:val="en-CA"/>
          <w:rPrChange w:id="0" w:author="Sahir Bhatnagar" w:date="2020-01-07T15:04:40Z"/>
        </w:rPr>
        <w:t>This document is the template that will be provided to authors; please replace the (non-bold) text below that provides guidance on how to fill out each item with the actual information for your manuscript.</w:t>
      </w:r>
    </w:p>
    <w:p>
      <w:pPr>
        <w:pStyle w:val="Heading2"/>
        <w:pBdr/>
        <w:rPr>
          <w:lang w:val="en-CA"/>
        </w:rPr>
      </w:pPr>
      <w:bookmarkStart w:id="2" w:name="_3wigp9la0lbt"/>
      <w:bookmarkEnd w:id="2"/>
      <w:r>
        <w:rPr>
          <w:lang w:val="en-CA"/>
          <w:rPrChange w:id="0" w:author="Sahir Bhatnagar" w:date="2020-01-07T15:04:40Z"/>
        </w:rPr>
        <w:t>Data</w:t>
      </w:r>
    </w:p>
    <w:p>
      <w:pPr>
        <w:pStyle w:val="Normal"/>
        <w:pBdr/>
        <w:rPr>
          <w:b/>
          <w:b/>
          <w:lang w:val="en-CA"/>
        </w:rPr>
      </w:pPr>
      <w:r>
        <w:rPr>
          <w:b/>
          <w:lang w:val="en-CA"/>
          <w:rPrChange w:id="0" w:author="Sahir Bhatnagar" w:date="2020-01-07T15:04:40Z"/>
        </w:rPr>
        <w:t>Abstract (Mandatory)</w:t>
      </w:r>
    </w:p>
    <w:p>
      <w:pPr>
        <w:pStyle w:val="Normal"/>
        <w:pBdr/>
        <w:rPr>
          <w:lang w:val="en-CA"/>
        </w:rPr>
      </w:pPr>
      <w:ins w:id="11" w:author="Sahir Bhatnagar" w:date="2020-01-07T14:34:20Z">
        <w:r>
          <w:rPr>
            <w:lang w:val="en-CA"/>
          </w:rPr>
          <w:t xml:space="preserve">The R scripts used to simulate the data for the simulation studies in Section 4 </w:t>
        </w:r>
      </w:ins>
      <w:ins w:id="12" w:author="Sahir Bhatnagar" w:date="2020-01-07T14:35:16Z">
        <w:r>
          <w:rPr>
            <w:lang w:val="en-CA"/>
          </w:rPr>
          <w:t>are provided along with the code for each of the methods being compared. The data used for the two real dat</w:t>
        </w:r>
      </w:ins>
      <w:ins w:id="13" w:author="Sahir Bhatnagar" w:date="2020-01-07T14:36:00Z">
        <w:r>
          <w:rPr>
            <w:lang w:val="en-CA"/>
          </w:rPr>
          <w:t xml:space="preserve">a analyses in Section 5 are publicly available. </w:t>
        </w:r>
      </w:ins>
      <w:ins w:id="14" w:author="Sahir Bhatnagar" w:date="2020-01-07T14:38:59Z">
        <w:r>
          <w:rPr>
            <w:lang w:val="en-CA"/>
          </w:rPr>
          <w:t>The fir</w:t>
        </w:r>
      </w:ins>
      <w:ins w:id="15" w:author="Sahir Bhatnagar" w:date="2020-01-07T14:39:00Z">
        <w:r>
          <w:rPr>
            <w:lang w:val="en-CA"/>
          </w:rPr>
          <w:t>st dataset from the Nurse Family Part</w:t>
        </w:r>
      </w:ins>
      <w:ins w:id="16" w:author="Sahir Bhatnagar" w:date="2020-01-07T14:40:01Z">
        <w:r>
          <w:rPr>
            <w:lang w:val="en-CA"/>
          </w:rPr>
          <w:t xml:space="preserve">nership program is provided by one of the authors of the manuscript (David Olds). The second dataset from the Study to Understand Prognoses Preferences Outcomes and Risks of Treatment (SUPPORT) is publicly available from the </w:t>
        </w:r>
      </w:ins>
      <w:del w:id="17" w:author="Sahir Bhatnagar" w:date="2020-01-07T14:34:20Z">
        <w:r>
          <w:rPr>
            <w:lang w:val="en-CA"/>
          </w:rPr>
          <w:delText>Short high level description</w:delText>
        </w:r>
      </w:del>
      <w:ins w:id="18" w:author="Sahir Bhatnagar" w:date="2020-01-07T15:05:49Z">
        <w:r>
          <w:rPr>
            <w:lang w:val="en-CA"/>
          </w:rPr>
          <w:t xml:space="preserve">Vanderbilt University </w:t>
        </w:r>
      </w:ins>
      <w:ins w:id="19" w:author="Sahir Bhatnagar" w:date="2020-01-07T15:06:00Z">
        <w:r>
          <w:rPr>
            <w:lang w:val="en-CA"/>
          </w:rPr>
          <w:t xml:space="preserve">Department of Biostatistics website. </w:t>
          <w:rPrChange w:id="0" w:author="Sahir Bhatnagar" w:date="2020-01-07T15:04:40Z"/>
        </w:r>
      </w:ins>
    </w:p>
    <w:p>
      <w:pPr>
        <w:pStyle w:val="Normal"/>
        <w:pBdr/>
        <w:rPr>
          <w:lang w:val="en-CA"/>
        </w:rPr>
      </w:pPr>
      <w:r>
        <w:rPr>
          <w:lang w:val="en-CA"/>
          <w:rPrChange w:id="0" w:author="Sahir Bhatnagar" w:date="2020-01-07T15:04:40Z"/>
        </w:rPr>
      </w:r>
    </w:p>
    <w:p>
      <w:pPr>
        <w:pStyle w:val="Normal"/>
        <w:pBdr/>
        <w:rPr>
          <w:b/>
          <w:b/>
          <w:lang w:val="en-CA"/>
        </w:rPr>
      </w:pPr>
      <w:r>
        <w:rPr>
          <w:b/>
          <w:lang w:val="en-CA"/>
          <w:rPrChange w:id="0" w:author="Sahir Bhatnagar" w:date="2020-01-07T15:04:40Z"/>
        </w:rPr>
        <w:t>Availability (Mandatory)</w:t>
      </w:r>
    </w:p>
    <w:p>
      <w:pPr>
        <w:pStyle w:val="Normal"/>
        <w:pBdr/>
        <w:rPr>
          <w:b w:val="false"/>
          <w:b w:val="false"/>
          <w:bCs w:val="false"/>
          <w:lang w:val="en-CA"/>
          <w:del w:id="24" w:author="Sahir Bhatnagar" w:date="2020-01-07T15:38:52Z"/>
        </w:rPr>
      </w:pPr>
      <w:ins w:id="22" w:author="Sahir Bhatnagar" w:date="2020-01-07T15:18:53Z">
        <w:r>
          <w:rPr>
            <w:b w:val="false"/>
            <w:bCs w:val="false"/>
            <w:lang w:val="en-CA"/>
          </w:rPr>
          <w:t>Both real dat</w:t>
        </w:r>
      </w:ins>
      <w:ins w:id="23" w:author="Sahir Bhatnagar" w:date="2020-01-07T15:19:00Z">
        <w:r>
          <w:rPr>
            <w:b w:val="false"/>
            <w:bCs w:val="false"/>
            <w:lang w:val="en-CA"/>
          </w:rPr>
          <w:t xml:space="preserve">asets have been uploaded to my GitHub repository which also hosts the R package. </w:t>
        </w:r>
      </w:ins>
    </w:p>
    <w:p>
      <w:pPr>
        <w:pStyle w:val="Normal"/>
        <w:pBdr/>
        <w:rPr/>
      </w:pPr>
      <w:del w:id="25" w:author="Sahir Bhatnagar" w:date="2020-01-07T15:11:17Z">
        <w:r>
          <w:rPr>
            <w:lang w:val="en-CA"/>
          </w:rPr>
          <w:delText>Restrictions (if data will not be made publicly available, justify why it cannot be made available or indicate the process by which others can request access to the data in cases (e.g., Census data) where the authors do not have the authority to make the data available)</w:delText>
        </w:r>
      </w:del>
      <w:ins w:id="26" w:author="Sahir Bhatnagar" w:date="2020-01-07T15:39:14Z">
        <w:r>
          <w:rPr>
            <w:b w:val="false"/>
            <w:bCs w:val="false"/>
            <w:lang w:val="en-CA"/>
          </w:rPr>
          <w:t>They can be downloaded directly from the public GitHub repository.</w:t>
        </w:r>
      </w:ins>
    </w:p>
    <w:p>
      <w:pPr>
        <w:pStyle w:val="Normal"/>
        <w:pBdr/>
        <w:rPr>
          <w:lang w:val="en-CA"/>
          <w:del w:id="29" w:author="Sahir Bhatnagar" w:date="2020-01-07T15:39:12Z"/>
        </w:rPr>
      </w:pPr>
      <w:del w:id="28" w:author="Sahir Bhatnagar" w:date="2020-01-07T15:39:12Z">
        <w:r>
          <w:rPr>
            <w:lang w:val="en-CA"/>
          </w:rPr>
        </w:r>
      </w:del>
    </w:p>
    <w:p>
      <w:pPr>
        <w:pStyle w:val="Normal"/>
        <w:pBdr/>
        <w:rPr>
          <w:lang w:val="en-CA"/>
        </w:rPr>
      </w:pPr>
      <w:r>
        <w:rPr>
          <w:lang w:val="en-CA"/>
          <w:rPrChange w:id="0" w:author="Sahir Bhatnagar" w:date="2020-01-07T15:04:40Z"/>
        </w:rPr>
        <w:rPrChange w:id="0" w:author="Sahir Bhatnagar" w:date="2020-01-07T15:04:40Z"/>
      </w:r>
    </w:p>
    <w:p>
      <w:pPr>
        <w:pStyle w:val="Normal"/>
        <w:pBdr/>
        <w:rPr>
          <w:b/>
          <w:b/>
          <w:lang w:val="en-CA"/>
        </w:rPr>
      </w:pPr>
      <w:r>
        <w:rPr>
          <w:b/>
          <w:lang w:val="en-CA"/>
          <w:rPrChange w:id="0" w:author="Sahir Bhatnagar" w:date="2020-01-07T15:04:40Z"/>
        </w:rPr>
        <w:t>Description (Mandatory if data available)</w:t>
      </w:r>
    </w:p>
    <w:p>
      <w:pPr>
        <w:pStyle w:val="Normal"/>
        <w:pBdr/>
        <w:rPr/>
      </w:pPr>
      <w:ins w:id="32" w:author="Sahir Bhatnagar" w:date="2020-01-07T15:38:55Z">
        <w:r>
          <w:rPr>
            <w:b w:val="false"/>
            <w:bCs w:val="false"/>
            <w:lang w:val="en-CA"/>
          </w:rPr>
          <w:t xml:space="preserve">The datasets are available at </w:t>
        </w:r>
      </w:ins>
      <w:hyperlink r:id="rId2">
        <w:ins w:id="33" w:author="Sahir Bhatnagar" w:date="2020-01-07T15:38:55Z">
          <w:r>
            <w:rPr>
              <w:rStyle w:val="InternetLink"/>
            </w:rPr>
            <w:t>https://github.com/sahirbhatnagar/sail/tree/jasa/manuscript/raw_data</w:t>
          </w:r>
        </w:ins>
      </w:hyperlink>
    </w:p>
    <w:p>
      <w:pPr>
        <w:pStyle w:val="Normal"/>
        <w:pBdr/>
        <w:rPr/>
      </w:pPr>
      <w:ins w:id="34" w:author="Sahir Bhatnagar" w:date="2020-01-07T15:38:55Z">
        <w:r>
          <w:rPr/>
        </w:r>
      </w:ins>
    </w:p>
    <w:p>
      <w:pPr>
        <w:pStyle w:val="Normal"/>
        <w:pBdr/>
        <w:rPr/>
      </w:pPr>
      <w:ins w:id="35" w:author="Sahir Bhatnagar" w:date="2020-01-07T15:38:55Z">
        <w:r>
          <w:rPr>
            <w:b w:val="false"/>
            <w:bCs w:val="false"/>
            <w:lang w:val="en-CA"/>
          </w:rPr>
          <w:t xml:space="preserve">1. </w:t>
        </w:r>
      </w:ins>
      <w:ins w:id="36" w:author="Sahir Bhatnagar" w:date="2020-01-07T15:38:55Z">
        <w:r>
          <w:rPr>
            <w:lang w:val="en-CA"/>
          </w:rPr>
          <w:t xml:space="preserve">Nurse Family Partnership program data consists of three files. They are merged together using the script </w:t>
        </w:r>
      </w:ins>
      <w:hyperlink r:id="rId3">
        <w:ins w:id="37" w:author="Sahir Bhatnagar" w:date="2020-01-07T15:38:55Z">
          <w:r>
            <w:rPr>
              <w:rStyle w:val="InternetLink"/>
            </w:rPr>
            <w:t>https://github.com/sahirbhatnagar/sail/blob/jasa/manuscript/bin/PRS_bootstrap.R</w:t>
          </w:r>
        </w:ins>
      </w:hyperlink>
    </w:p>
    <w:p>
      <w:pPr>
        <w:pStyle w:val="Normal"/>
        <w:numPr>
          <w:ilvl w:val="0"/>
          <w:numId w:val="6"/>
        </w:numPr>
        <w:pBdr/>
        <w:rPr>
          <w:lang w:val="en-CA"/>
        </w:rPr>
      </w:pPr>
      <w:hyperlink r:id="rId4">
        <w:ins w:id="38" w:author="Sahir Bhatnagar" w:date="2020-01-07T15:38:55Z">
          <w:r>
            <w:rPr>
              <w:rStyle w:val="InternetLink"/>
              <w:lang w:val="en-CA"/>
            </w:rPr>
            <w:t>Gen_3PC_scores.txt</w:t>
          </w:r>
        </w:ins>
      </w:hyperlink>
    </w:p>
    <w:p>
      <w:pPr>
        <w:pStyle w:val="Normal"/>
        <w:numPr>
          <w:ilvl w:val="0"/>
          <w:numId w:val="6"/>
        </w:numPr>
        <w:pBdr/>
        <w:rPr>
          <w:lang w:val="en-CA"/>
        </w:rPr>
      </w:pPr>
      <w:hyperlink r:id="rId5">
        <w:ins w:id="39" w:author="Sahir Bhatnagar" w:date="2020-01-07T15:38:55Z">
          <w:r>
            <w:rPr>
              <w:rStyle w:val="InternetLink"/>
              <w:lang w:val="en-CA"/>
            </w:rPr>
            <w:t>IQ_and_mental_development_variables_for_Sahir_with_study_ID.txt</w:t>
          </w:r>
        </w:ins>
      </w:hyperlink>
    </w:p>
    <w:p>
      <w:pPr>
        <w:pStyle w:val="Normal"/>
        <w:numPr>
          <w:ilvl w:val="0"/>
          <w:numId w:val="6"/>
        </w:numPr>
        <w:pBdr/>
        <w:rPr>
          <w:lang w:val="en-CA"/>
        </w:rPr>
      </w:pPr>
      <w:hyperlink r:id="rId6">
        <w:ins w:id="40" w:author="Sahir Bhatnagar" w:date="2020-01-07T15:38:55Z">
          <w:r>
            <w:rPr>
              <w:rStyle w:val="InternetLink"/>
              <w:lang w:val="en-CA"/>
            </w:rPr>
            <w:t>NFP_170614_INFO08_nodup_hard09_noambi_GWAS_EduYears_Pooled_beta_withaf_5000pruned_noambi_16Jan2018.score</w:t>
          </w:r>
        </w:ins>
      </w:hyperlink>
    </w:p>
    <w:p>
      <w:pPr>
        <w:pStyle w:val="Normal"/>
        <w:pBdr/>
        <w:rPr>
          <w:lang w:val="en-CA"/>
        </w:rPr>
      </w:pPr>
      <w:ins w:id="41" w:author="Sahir Bhatnagar" w:date="2020-01-07T15:38:55Z">
        <w:r>
          <w:rPr>
            <w:lang w:val="en-CA"/>
          </w:rPr>
          <w:t>2. The SUPPORT data consists of a single file:</w:t>
        </w:r>
      </w:ins>
    </w:p>
    <w:p>
      <w:pPr>
        <w:pStyle w:val="Normal"/>
        <w:numPr>
          <w:ilvl w:val="0"/>
          <w:numId w:val="7"/>
        </w:numPr>
        <w:pBdr/>
        <w:rPr>
          <w:b w:val="false"/>
          <w:b w:val="false"/>
          <w:bCs w:val="false"/>
          <w:lang w:val="en-CA"/>
        </w:rPr>
      </w:pPr>
      <w:hyperlink r:id="rId7">
        <w:ins w:id="42" w:author="Sahir Bhatnagar" w:date="2020-01-07T15:38:55Z">
          <w:r>
            <w:rPr>
              <w:rStyle w:val="InternetLink"/>
              <w:b w:val="false"/>
              <w:bCs w:val="false"/>
              <w:lang w:val="en-CA"/>
            </w:rPr>
            <w:t>https://github.com/sahirbhatnagar/sail/blob/jasa/manuscript/raw_data/support2.csv</w:t>
          </w:r>
        </w:ins>
      </w:hyperlink>
    </w:p>
    <w:p>
      <w:pPr>
        <w:pStyle w:val="Normal"/>
        <w:pBdr/>
        <w:rPr>
          <w:b w:val="false"/>
          <w:b w:val="false"/>
          <w:bCs w:val="false"/>
          <w:lang w:val="en-CA"/>
        </w:rPr>
      </w:pPr>
      <w:ins w:id="43" w:author="Sahir Bhatnagar" w:date="2020-01-07T15:39:04Z">
        <w:r>
          <w:rPr>
            <w:b w:val="false"/>
            <w:bCs w:val="false"/>
            <w:lang w:val="en-CA"/>
          </w:rPr>
        </w:r>
      </w:ins>
    </w:p>
    <w:p>
      <w:pPr>
        <w:pStyle w:val="Normal"/>
        <w:pBdr/>
        <w:rPr>
          <w:b w:val="false"/>
          <w:b w:val="false"/>
          <w:bCs w:val="false"/>
          <w:lang w:val="en-CA"/>
        </w:rPr>
      </w:pPr>
      <w:ins w:id="44" w:author="Sahir Bhatnagar" w:date="2020-01-07T15:39:04Z">
        <w:r>
          <w:rPr>
            <w:b w:val="false"/>
            <w:bCs w:val="false"/>
            <w:lang w:val="en-CA"/>
          </w:rPr>
          <w:t xml:space="preserve">All datasets are in .txt format. </w:t>
        </w:r>
      </w:ins>
      <w:ins w:id="45" w:author="Sahir Bhatnagar" w:date="2020-01-07T15:45:03Z">
        <w:r>
          <w:rPr>
            <w:b w:val="false"/>
            <w:bCs w:val="false"/>
            <w:lang w:val="en-CA"/>
          </w:rPr>
          <w:t xml:space="preserve">Code used to read in the datasets are provided in the section below. All output from this project published online is available according to the conditions of the Creative Commons License </w:t>
        </w:r>
      </w:ins>
      <w:ins w:id="46" w:author="Sahir Bhatnagar" w:date="2020-01-07T15:46:11Z">
        <w:r>
          <w:rPr>
            <w:b w:val="false"/>
            <w:bCs w:val="false"/>
            <w:lang w:val="en-CA"/>
          </w:rPr>
          <w:t>(https://creativecommons.org/licenses/by-nc-sa/2.0/)</w:t>
          <w:rPrChange w:id="0" w:author="Sahir Bhatnagar" w:date="2020-01-07T15:04:40Z"/>
        </w:r>
      </w:ins>
    </w:p>
    <w:p>
      <w:pPr>
        <w:pStyle w:val="Normal"/>
        <w:numPr>
          <w:ilvl w:val="0"/>
          <w:numId w:val="0"/>
        </w:numPr>
        <w:pBdr/>
        <w:spacing w:before="0" w:after="0"/>
        <w:ind w:left="720" w:hanging="0"/>
        <w:contextualSpacing/>
        <w:rPr>
          <w:lang w:val="en-CA"/>
        </w:rPr>
      </w:pPr>
      <w:del w:id="47" w:author="Sahir Bhatnagar" w:date="2020-01-07T15:39:43Z">
        <w:r>
          <w:rPr>
            <w:lang w:val="en-CA"/>
          </w:rPr>
          <w:delText>Author permissions (demonstrate that author has legitimate access to data)</w:delText>
        </w:r>
      </w:del>
    </w:p>
    <w:p>
      <w:pPr>
        <w:pStyle w:val="Normal"/>
        <w:numPr>
          <w:ilvl w:val="0"/>
          <w:numId w:val="5"/>
        </w:numPr>
        <w:pBdr/>
        <w:spacing w:before="0" w:after="0"/>
        <w:contextualSpacing/>
        <w:rPr>
          <w:lang w:val="en-CA"/>
        </w:rPr>
      </w:pPr>
      <w:del w:id="48" w:author="Sahir Bhatnagar" w:date="2020-01-07T15:39:43Z">
        <w:r>
          <w:rPr>
            <w:lang w:val="en-CA"/>
          </w:rPr>
          <w:delText>Licensing information or terms of use</w:delText>
        </w:r>
      </w:del>
    </w:p>
    <w:p>
      <w:pPr>
        <w:pStyle w:val="Normal"/>
        <w:numPr>
          <w:ilvl w:val="0"/>
          <w:numId w:val="5"/>
        </w:numPr>
        <w:pBdr/>
        <w:spacing w:before="0" w:after="0"/>
        <w:contextualSpacing/>
        <w:rPr>
          <w:lang w:val="en-CA"/>
        </w:rPr>
      </w:pPr>
      <w:del w:id="49" w:author="Sahir Bhatnagar" w:date="2020-01-07T15:39:43Z">
        <w:r>
          <w:rPr>
            <w:lang w:val="en-CA"/>
          </w:rPr>
          <w:delText xml:space="preserve">Link to data/repository (e.g., </w:delText>
        </w:r>
      </w:del>
      <w:del w:id="50" w:author="Sahir Bhatnagar" w:date="2020-01-07T15:39:43Z">
        <w:r>
          <w:rPr>
            <w:i/>
            <w:lang w:val="en-CA"/>
          </w:rPr>
          <w:delText>dataverse.org</w:delText>
        </w:r>
      </w:del>
      <w:del w:id="51" w:author="Sahir Bhatnagar" w:date="2020-01-07T15:39:43Z">
        <w:r>
          <w:rPr>
            <w:lang w:val="en-CA"/>
          </w:rPr>
          <w:delText xml:space="preserve">, </w:delText>
        </w:r>
      </w:del>
      <w:del w:id="52" w:author="Sahir Bhatnagar" w:date="2020-01-07T15:39:43Z">
        <w:r>
          <w:rPr>
            <w:i/>
            <w:lang w:val="en-CA"/>
          </w:rPr>
          <w:delText>datadryad.org</w:delText>
        </w:r>
      </w:del>
      <w:del w:id="53" w:author="Sahir Bhatnagar" w:date="2020-01-07T15:39:43Z">
        <w:r>
          <w:rPr>
            <w:lang w:val="en-CA"/>
          </w:rPr>
          <w:delText xml:space="preserve">, </w:delText>
        </w:r>
      </w:del>
      <w:del w:id="54" w:author="Sahir Bhatnagar" w:date="2020-01-07T15:39:43Z">
        <w:r>
          <w:rPr>
            <w:i/>
            <w:lang w:val="en-CA"/>
          </w:rPr>
          <w:delText>zenodo</w:delText>
        </w:r>
      </w:del>
      <w:del w:id="55" w:author="Sahir Bhatnagar" w:date="2020-01-07T15:39:43Z">
        <w:r>
          <w:rPr>
            <w:lang w:val="en-CA"/>
          </w:rPr>
          <w:delText xml:space="preserve">, </w:delText>
        </w:r>
      </w:del>
      <w:del w:id="56" w:author="Sahir Bhatnagar" w:date="2020-01-07T15:39:43Z">
        <w:r>
          <w:rPr>
            <w:i/>
            <w:lang w:val="en-CA"/>
          </w:rPr>
          <w:delText>Github</w:delText>
        </w:r>
      </w:del>
      <w:del w:id="57" w:author="Sahir Bhatnagar" w:date="2020-01-07T15:39:43Z">
        <w:r>
          <w:rPr>
            <w:lang w:val="en-CA"/>
          </w:rPr>
          <w:delText xml:space="preserve"> [only feasible for small datasets]; this need not be the final link at time of submission but if not, it should indicate where the data will be deposited if the manuscript is accepted) </w:delText>
        </w:r>
      </w:del>
    </w:p>
    <w:p>
      <w:pPr>
        <w:pStyle w:val="Normal"/>
        <w:numPr>
          <w:ilvl w:val="0"/>
          <w:numId w:val="5"/>
        </w:numPr>
        <w:pBdr/>
        <w:spacing w:before="0" w:after="0"/>
        <w:contextualSpacing/>
        <w:rPr>
          <w:lang w:val="en-CA"/>
        </w:rPr>
      </w:pPr>
      <w:del w:id="58" w:author="Sahir Bhatnagar" w:date="2020-01-07T15:39:43Z">
        <w:r>
          <w:rPr>
            <w:lang w:val="en-CA"/>
          </w:rPr>
          <w:delText>Dataverse is a good choice as it supports large datasets and has a JASA-specific dataverse  (</w:delText>
        </w:r>
      </w:del>
      <w:del w:id="59" w:author="Sahir Bhatnagar" w:date="2020-01-07T15:39:43Z">
        <w:r>
          <w:rPr>
            <w:i/>
            <w:lang w:val="en-CA"/>
          </w:rPr>
          <w:delText>dataverse.harvard.edu/dataverse/jasa</w:delText>
        </w:r>
      </w:del>
      <w:del w:id="60" w:author="Sahir Bhatnagar" w:date="2020-01-07T15:39:43Z">
        <w:r>
          <w:rPr>
            <w:lang w:val="en-CA"/>
          </w:rPr>
          <w:delText>) for data repositories associated with JASA articles; data can be deposited in the JASA Dataverse after acceptance, in which case the dataset will officially be part of the JASA Dataverse, or it can be deposited in the general Harvard Dataverse and will be linked to from the JASA Dataverse after acceptance.</w:delText>
        </w:r>
      </w:del>
    </w:p>
    <w:p>
      <w:pPr>
        <w:pStyle w:val="Normal"/>
        <w:numPr>
          <w:ilvl w:val="0"/>
          <w:numId w:val="5"/>
        </w:numPr>
        <w:pBdr/>
        <w:spacing w:before="0" w:after="0"/>
        <w:contextualSpacing/>
        <w:rPr>
          <w:lang w:val="en-CA"/>
        </w:rPr>
      </w:pPr>
      <w:del w:id="61" w:author="Sahir Bhatnagar" w:date="2020-01-07T15:46:17Z">
        <w:r>
          <w:rPr>
            <w:lang w:val="en-CA"/>
          </w:rPr>
          <w:delText>Data provenance, including identifier or link to original data if different than above</w:delText>
        </w:r>
      </w:del>
    </w:p>
    <w:p>
      <w:pPr>
        <w:pStyle w:val="Normal"/>
        <w:numPr>
          <w:ilvl w:val="0"/>
          <w:numId w:val="5"/>
        </w:numPr>
        <w:pBdr/>
        <w:spacing w:before="0" w:after="0"/>
        <w:contextualSpacing/>
        <w:rPr>
          <w:lang w:val="en-CA"/>
        </w:rPr>
      </w:pPr>
      <w:del w:id="62" w:author="Sahir Bhatnagar" w:date="2020-01-07T15:46:17Z">
        <w:r>
          <w:rPr>
            <w:lang w:val="en-CA"/>
          </w:rPr>
          <w:delText>File format</w:delText>
        </w:r>
      </w:del>
    </w:p>
    <w:p>
      <w:pPr>
        <w:pStyle w:val="Normal"/>
        <w:numPr>
          <w:ilvl w:val="0"/>
          <w:numId w:val="5"/>
        </w:numPr>
        <w:pBdr/>
        <w:spacing w:before="0" w:after="0"/>
        <w:contextualSpacing/>
        <w:rPr>
          <w:lang w:val="en-CA"/>
        </w:rPr>
      </w:pPr>
      <w:del w:id="63" w:author="Sahir Bhatnagar" w:date="2020-01-07T15:46:17Z">
        <w:r>
          <w:rPr>
            <w:lang w:val="en-CA"/>
          </w:rPr>
          <w:delText>Metadata (including data dictionary)</w:delText>
        </w:r>
      </w:del>
    </w:p>
    <w:p>
      <w:pPr>
        <w:pStyle w:val="Normal"/>
        <w:numPr>
          <w:ilvl w:val="0"/>
          <w:numId w:val="5"/>
        </w:numPr>
        <w:pBdr/>
        <w:spacing w:before="0" w:after="0"/>
        <w:contextualSpacing/>
        <w:rPr>
          <w:lang w:val="en-CA"/>
        </w:rPr>
      </w:pPr>
      <w:del w:id="64" w:author="Sahir Bhatnagar" w:date="2020-01-07T15:46:17Z">
        <w:r>
          <w:rPr>
            <w:lang w:val="en-CA"/>
          </w:rPr>
          <w:delText>Version information</w:delText>
        </w:r>
      </w:del>
    </w:p>
    <w:p>
      <w:pPr>
        <w:pStyle w:val="Normal"/>
        <w:numPr>
          <w:ilvl w:val="0"/>
          <w:numId w:val="5"/>
        </w:numPr>
        <w:pBdr/>
        <w:spacing w:before="0" w:after="0"/>
        <w:contextualSpacing/>
        <w:rPr>
          <w:lang w:val="en-CA"/>
        </w:rPr>
      </w:pPr>
      <w:r>
        <w:rPr>
          <w:lang w:val="en-CA"/>
          <w:rPrChange w:id="0" w:author="Sahir Bhatnagar" w:date="2020-01-07T15:04:40Z"/>
        </w:rPr>
        <w:rPrChange w:id="0" w:author="Sahir Bhatnagar" w:date="2020-01-07T15:04:40Z"/>
      </w:r>
    </w:p>
    <w:p>
      <w:pPr>
        <w:pStyle w:val="Normal"/>
        <w:pBdr/>
        <w:rPr>
          <w:b/>
          <w:b/>
          <w:sz w:val="32"/>
          <w:szCs w:val="32"/>
          <w:lang w:val="en-CA"/>
        </w:rPr>
      </w:pPr>
      <w:del w:id="66" w:author="Sahir Bhatnagar" w:date="2020-01-07T15:46:22Z">
        <w:r>
          <w:rPr>
            <w:b/>
            <w:sz w:val="32"/>
            <w:szCs w:val="32"/>
            <w:lang w:val="en-CA"/>
          </w:rPr>
          <w:delText xml:space="preserve">Optional Information (complete as necessary) </w:delText>
        </w:r>
      </w:del>
    </w:p>
    <w:p>
      <w:pPr>
        <w:pStyle w:val="Normal"/>
        <w:pBdr/>
        <w:rPr>
          <w:lang w:val="en-CA"/>
        </w:rPr>
      </w:pPr>
      <w:del w:id="67" w:author="Sahir Bhatnagar" w:date="2020-01-07T15:46:22Z">
        <w:r>
          <w:rPr>
            <w:lang w:val="en-CA"/>
          </w:rPr>
          <w:delText>Unique identifier / DOI</w:delText>
        </w:r>
      </w:del>
    </w:p>
    <w:p>
      <w:pPr>
        <w:pStyle w:val="Normal"/>
        <w:pBdr/>
        <w:rPr>
          <w:sz w:val="32"/>
          <w:szCs w:val="32"/>
          <w:lang w:val="en-CA"/>
        </w:rPr>
      </w:pPr>
      <w:bookmarkStart w:id="3" w:name="_ahm44f8rl66"/>
      <w:bookmarkEnd w:id="3"/>
      <w:r>
        <w:rPr>
          <w:sz w:val="32"/>
          <w:szCs w:val="32"/>
          <w:lang w:val="en-CA"/>
          <w:rPrChange w:id="0" w:author="Sahir Bhatnagar" w:date="2020-01-07T15:46:37Z"/>
        </w:rPr>
        <w:t>Code</w:t>
        <w:rPrChange w:id="0" w:author="Sahir Bhatnagar" w:date="2020-01-07T15:04:40Z"/>
      </w:r>
    </w:p>
    <w:p>
      <w:pPr>
        <w:pStyle w:val="Normal"/>
        <w:pBdr/>
        <w:rPr>
          <w:b/>
          <w:b/>
          <w:lang w:val="en-CA"/>
        </w:rPr>
      </w:pPr>
      <w:r>
        <w:rPr>
          <w:b/>
          <w:lang w:val="en-CA"/>
          <w:rPrChange w:id="0" w:author="Sahir Bhatnagar" w:date="2020-01-07T15:04:40Z"/>
        </w:rPr>
        <w:t>Abstract (Mandatory)</w:t>
      </w:r>
    </w:p>
    <w:p>
      <w:pPr>
        <w:pStyle w:val="Normal"/>
        <w:pBdr/>
        <w:rPr>
          <w:lang w:val="en-CA"/>
        </w:rPr>
      </w:pPr>
      <w:r>
        <w:rPr>
          <w:lang w:val="en-CA"/>
          <w:rPrChange w:id="0" w:author="Sahir Bhatnagar" w:date="2020-01-07T15:04:40Z"/>
        </w:rPr>
        <w:t>Short high level description</w:t>
      </w:r>
    </w:p>
    <w:p>
      <w:pPr>
        <w:pStyle w:val="Normal"/>
        <w:pBdr/>
        <w:rPr>
          <w:lang w:val="en-CA"/>
        </w:rPr>
      </w:pPr>
      <w:r>
        <w:rPr>
          <w:lang w:val="en-CA"/>
          <w:rPrChange w:id="0" w:author="Sahir Bhatnagar" w:date="2020-01-07T15:04:40Z"/>
        </w:rPr>
      </w:r>
    </w:p>
    <w:p>
      <w:pPr>
        <w:pStyle w:val="Normal"/>
        <w:pBdr/>
        <w:rPr>
          <w:b/>
          <w:b/>
          <w:lang w:val="en-CA"/>
        </w:rPr>
      </w:pPr>
      <w:r>
        <w:rPr>
          <w:b/>
          <w:lang w:val="en-CA"/>
          <w:rPrChange w:id="0" w:author="Sahir Bhatnagar" w:date="2020-01-07T15:04:40Z"/>
        </w:rPr>
        <w:t>Description (Mandatory)</w:t>
      </w:r>
    </w:p>
    <w:p>
      <w:pPr>
        <w:pStyle w:val="Normal"/>
        <w:numPr>
          <w:ilvl w:val="0"/>
          <w:numId w:val="2"/>
        </w:numPr>
        <w:pBdr/>
        <w:spacing w:before="0" w:after="0"/>
        <w:contextualSpacing/>
        <w:rPr>
          <w:lang w:val="en-CA"/>
        </w:rPr>
      </w:pPr>
      <w:r>
        <w:rPr>
          <w:lang w:val="en-CA"/>
          <w:rPrChange w:id="0" w:author="Sahir Bhatnagar" w:date="2020-01-07T15:04:40Z"/>
        </w:rPr>
        <w:t>How delivered (R package, Python package, Shiny app, etc.)</w:t>
      </w:r>
    </w:p>
    <w:p>
      <w:pPr>
        <w:pStyle w:val="Normal"/>
        <w:numPr>
          <w:ilvl w:val="0"/>
          <w:numId w:val="2"/>
        </w:numPr>
        <w:pBdr/>
        <w:spacing w:before="0" w:after="0"/>
        <w:contextualSpacing/>
        <w:rPr>
          <w:lang w:val="en-CA"/>
        </w:rPr>
      </w:pPr>
      <w:r>
        <w:rPr>
          <w:lang w:val="en-CA"/>
          <w:rPrChange w:id="0" w:author="Sahir Bhatnagar" w:date="2020-01-07T15:04:40Z"/>
        </w:rPr>
        <w:t>Licensing information (default is MIT License)</w:t>
      </w:r>
    </w:p>
    <w:p>
      <w:pPr>
        <w:pStyle w:val="Normal"/>
        <w:numPr>
          <w:ilvl w:val="0"/>
          <w:numId w:val="2"/>
        </w:numPr>
        <w:pBdr/>
        <w:spacing w:before="0" w:after="0"/>
        <w:contextualSpacing/>
        <w:rPr>
          <w:lang w:val="en-CA"/>
        </w:rPr>
      </w:pPr>
      <w:r>
        <w:rPr>
          <w:lang w:val="en-CA"/>
          <w:rPrChange w:id="0" w:author="Sahir Bhatnagar" w:date="2020-01-07T15:04:40Z"/>
        </w:rPr>
        <w:t xml:space="preserve">Link to code/repository (e.g., </w:t>
      </w:r>
      <w:r>
        <w:rPr>
          <w:i/>
          <w:lang w:val="en-CA"/>
          <w:rPrChange w:id="0" w:author="Sahir Bhatnagar" w:date="2020-01-07T15:04:40Z"/>
        </w:rPr>
        <w:t>github.com</w:t>
      </w:r>
      <w:r>
        <w:rPr>
          <w:lang w:val="en-CA"/>
          <w:rPrChange w:id="0" w:author="Sahir Bhatnagar" w:date="2020-01-07T15:04:40Z"/>
        </w:rPr>
        <w:t xml:space="preserve">, </w:t>
      </w:r>
      <w:r>
        <w:rPr>
          <w:i/>
          <w:lang w:val="en-CA"/>
          <w:rPrChange w:id="0" w:author="Sahir Bhatnagar" w:date="2020-01-07T15:04:40Z"/>
        </w:rPr>
        <w:t>bitbucket.org</w:t>
      </w:r>
      <w:r>
        <w:rPr>
          <w:lang w:val="en-CA"/>
          <w:rPrChange w:id="0" w:author="Sahir Bhatnagar" w:date="2020-01-07T15:04:40Z"/>
        </w:rPr>
        <w:t xml:space="preserve">; this need not be the actual link at time of submission but if not, it should indicate where the code will be deposited if the manuscript is accepted) </w:t>
      </w:r>
    </w:p>
    <w:p>
      <w:pPr>
        <w:pStyle w:val="Normal"/>
        <w:numPr>
          <w:ilvl w:val="0"/>
          <w:numId w:val="2"/>
        </w:numPr>
        <w:pBdr/>
        <w:spacing w:before="0" w:after="0"/>
        <w:contextualSpacing/>
        <w:rPr>
          <w:lang w:val="en-CA"/>
        </w:rPr>
      </w:pPr>
      <w:r>
        <w:rPr>
          <w:lang w:val="en-CA"/>
          <w:rPrChange w:id="0" w:author="Sahir Bhatnagar" w:date="2020-01-07T15:04:40Z"/>
        </w:rPr>
        <w:t>Version information (e.g., for a Git repository, the number or branch+commit)</w:t>
      </w:r>
    </w:p>
    <w:p>
      <w:pPr>
        <w:pStyle w:val="Normal"/>
        <w:numPr>
          <w:ilvl w:val="0"/>
          <w:numId w:val="2"/>
        </w:numPr>
        <w:spacing w:before="0" w:after="0"/>
        <w:contextualSpacing/>
        <w:rPr>
          <w:lang w:val="en-CA"/>
        </w:rPr>
      </w:pPr>
      <w:r>
        <w:rPr>
          <w:lang w:val="en-CA"/>
          <w:rPrChange w:id="0" w:author="Sahir Bhatnagar" w:date="2020-01-07T15:04:40Z"/>
        </w:rPr>
        <w:t>Supporting software requirements (e.g., libraries and dependencies, including version numbers for R and Python packages)</w:t>
      </w:r>
    </w:p>
    <w:p>
      <w:pPr>
        <w:pStyle w:val="Normal"/>
        <w:pBdr/>
        <w:rPr>
          <w:lang w:val="en-CA"/>
        </w:rPr>
      </w:pPr>
      <w:r>
        <w:rPr>
          <w:lang w:val="en-CA"/>
          <w:rPrChange w:id="0" w:author="Sahir Bhatnagar" w:date="2020-01-07T15:04:40Z"/>
        </w:rPr>
      </w:r>
    </w:p>
    <w:p>
      <w:pPr>
        <w:pStyle w:val="Normal"/>
        <w:pBdr/>
        <w:rPr>
          <w:b/>
          <w:b/>
          <w:lang w:val="en-CA"/>
        </w:rPr>
      </w:pPr>
      <w:r>
        <w:rPr>
          <w:b/>
          <w:lang w:val="en-CA"/>
          <w:rPrChange w:id="0" w:author="Sahir Bhatnagar" w:date="2020-01-07T15:04:40Z"/>
        </w:rPr>
        <w:t xml:space="preserve">Optional Information (complete as necessary) </w:t>
      </w:r>
    </w:p>
    <w:p>
      <w:pPr>
        <w:pStyle w:val="Normal"/>
        <w:numPr>
          <w:ilvl w:val="0"/>
          <w:numId w:val="4"/>
        </w:numPr>
        <w:pBdr/>
        <w:spacing w:before="0" w:after="0"/>
        <w:contextualSpacing/>
        <w:rPr>
          <w:lang w:val="en-CA"/>
        </w:rPr>
      </w:pPr>
      <w:r>
        <w:rPr>
          <w:lang w:val="en-CA"/>
          <w:rPrChange w:id="0" w:author="Sahir Bhatnagar" w:date="2020-01-07T15:04:40Z"/>
        </w:rPr>
        <w:t>Hardware requirements (e.g., operating system with version number, access to cluster, GPUs, etc.)</w:t>
      </w:r>
    </w:p>
    <w:p>
      <w:pPr>
        <w:pStyle w:val="Normal"/>
        <w:numPr>
          <w:ilvl w:val="0"/>
          <w:numId w:val="4"/>
        </w:numPr>
        <w:pBdr/>
        <w:spacing w:before="0" w:after="0"/>
        <w:contextualSpacing/>
        <w:rPr>
          <w:lang w:val="en-CA"/>
        </w:rPr>
      </w:pPr>
      <w:r>
        <w:rPr>
          <w:lang w:val="en-CA"/>
          <w:rPrChange w:id="0" w:author="Sahir Bhatnagar" w:date="2020-01-07T15:04:40Z"/>
        </w:rPr>
        <w:t xml:space="preserve">Unique identifier/DOI </w:t>
      </w:r>
    </w:p>
    <w:p>
      <w:pPr>
        <w:pStyle w:val="Heading2"/>
        <w:pBdr/>
        <w:rPr>
          <w:lang w:val="en-CA"/>
        </w:rPr>
      </w:pPr>
      <w:bookmarkStart w:id="4" w:name="_bn0k2vepcyd1"/>
      <w:bookmarkEnd w:id="4"/>
      <w:r>
        <w:rPr>
          <w:lang w:val="en-CA"/>
          <w:rPrChange w:id="0" w:author="Sahir Bhatnagar" w:date="2020-01-07T15:04:40Z"/>
        </w:rPr>
        <w:t>Instructions for Use</w:t>
      </w:r>
    </w:p>
    <w:p>
      <w:pPr>
        <w:pStyle w:val="Normal"/>
        <w:pBdr/>
        <w:rPr>
          <w:b/>
          <w:b/>
          <w:lang w:val="en-CA"/>
        </w:rPr>
      </w:pPr>
      <w:r>
        <w:rPr>
          <w:b/>
          <w:lang w:val="en-CA"/>
          <w:rPrChange w:id="0" w:author="Sahir Bhatnagar" w:date="2020-01-07T15:04:40Z"/>
        </w:rPr>
        <w:t>Reproducibility (Mandatory)</w:t>
      </w:r>
    </w:p>
    <w:p>
      <w:pPr>
        <w:pStyle w:val="Normal"/>
        <w:numPr>
          <w:ilvl w:val="0"/>
          <w:numId w:val="3"/>
        </w:numPr>
        <w:pBdr/>
        <w:spacing w:before="0" w:after="0"/>
        <w:contextualSpacing/>
        <w:rPr>
          <w:lang w:val="en-CA"/>
        </w:rPr>
      </w:pPr>
      <w:r>
        <w:rPr>
          <w:lang w:val="en-CA"/>
          <w:rPrChange w:id="0" w:author="Sahir Bhatnagar" w:date="2020-01-07T15:04:40Z"/>
        </w:rPr>
        <w:t>What is to be reproduced (e.g., "All tables and figure from paper", "Tables 1-4”, etc.)</w:t>
      </w:r>
    </w:p>
    <w:p>
      <w:pPr>
        <w:pStyle w:val="Normal"/>
        <w:numPr>
          <w:ilvl w:val="0"/>
          <w:numId w:val="3"/>
        </w:numPr>
        <w:pBdr/>
        <w:spacing w:before="0" w:after="0"/>
        <w:contextualSpacing/>
        <w:rPr>
          <w:lang w:val="en-CA"/>
        </w:rPr>
      </w:pPr>
      <w:r>
        <w:rPr>
          <w:lang w:val="en-CA"/>
          <w:rPrChange w:id="0" w:author="Sahir Bhatnagar" w:date="2020-01-07T15:04:40Z"/>
        </w:rPr>
        <w:t>How to reproduce analyses (e.g., workflow information, makefile, master script, wrapper scripts)</w:t>
      </w:r>
    </w:p>
    <w:p>
      <w:pPr>
        <w:pStyle w:val="Normal"/>
        <w:numPr>
          <w:ilvl w:val="0"/>
          <w:numId w:val="3"/>
        </w:numPr>
        <w:pBdr/>
        <w:spacing w:before="0" w:after="0"/>
        <w:contextualSpacing/>
        <w:rPr>
          <w:lang w:val="en-CA"/>
        </w:rPr>
      </w:pPr>
      <w:r>
        <w:rPr>
          <w:lang w:val="en-CA"/>
          <w:rPrChange w:id="0" w:author="Sahir Bhatnagar" w:date="2020-01-07T15:04:40Z"/>
        </w:rPr>
        <w:t>Expected run-time of the workflow (and information about particularly slow steps in workflow, if any). If possible, give the approximate time to run on a standard desktop machine.</w:t>
      </w:r>
    </w:p>
    <w:p>
      <w:pPr>
        <w:pStyle w:val="Normal"/>
        <w:pBdr/>
        <w:rPr>
          <w:lang w:val="en-CA"/>
        </w:rPr>
      </w:pPr>
      <w:r>
        <w:rPr>
          <w:lang w:val="en-CA"/>
          <w:rPrChange w:id="0" w:author="Sahir Bhatnagar" w:date="2020-01-07T15:04:40Z"/>
        </w:rPr>
      </w:r>
    </w:p>
    <w:p>
      <w:pPr>
        <w:pStyle w:val="Normal"/>
        <w:pBdr/>
        <w:rPr>
          <w:b/>
          <w:b/>
          <w:lang w:val="en-CA"/>
        </w:rPr>
      </w:pPr>
      <w:r>
        <w:rPr>
          <w:b/>
          <w:lang w:val="en-CA"/>
          <w:rPrChange w:id="0" w:author="Sahir Bhatnagar" w:date="2020-01-07T15:04:40Z"/>
        </w:rPr>
        <w:t>Replication (Optional)</w:t>
      </w:r>
    </w:p>
    <w:p>
      <w:pPr>
        <w:pStyle w:val="Normal"/>
        <w:pBdr/>
        <w:rPr>
          <w:lang w:val="en-CA"/>
        </w:rPr>
      </w:pPr>
      <w:r>
        <w:rPr>
          <w:lang w:val="en-CA"/>
          <w:rPrChange w:id="0" w:author="Sahir Bhatnagar" w:date="2020-01-07T15:04:40Z"/>
        </w:rPr>
        <w:t>How to use software in other settings (or links to such information, e.g., R package vignettes, demos or other examples)</w:t>
      </w:r>
    </w:p>
    <w:p>
      <w:pPr>
        <w:pStyle w:val="Heading2"/>
        <w:pBdr/>
        <w:rPr>
          <w:lang w:val="en-CA"/>
        </w:rPr>
      </w:pPr>
      <w:bookmarkStart w:id="5" w:name="_wh7p44l4mdrz"/>
      <w:bookmarkEnd w:id="5"/>
      <w:r>
        <w:rPr>
          <w:lang w:val="en-CA"/>
          <w:rPrChange w:id="0" w:author="Sahir Bhatnagar" w:date="2020-01-07T15:04:40Z"/>
        </w:rPr>
        <w:t>Notes</w:t>
      </w:r>
    </w:p>
    <w:p>
      <w:pPr>
        <w:pStyle w:val="Normal"/>
        <w:pBdr/>
        <w:rPr>
          <w:lang w:val="en-CA"/>
        </w:rPr>
      </w:pPr>
      <w:r>
        <w:rPr>
          <w:lang w:val="en-CA"/>
          <w:rPrChange w:id="0" w:author="Sahir Bhatnagar" w:date="2020-01-07T15:04:40Z"/>
        </w:rPr>
        <w:t>Other relevant information, in particular how reviewers can access the data and code if not yet made publicly available.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ristopher Paciorek" w:date="2016-08-13T00:13:00Z" w:initials="">
    <w:p>
      <w:r>
        <w:rPr>
          <w:rFonts w:ascii="Liberation Serif" w:hAnsi="Liberation Serif" w:eastAsia="DejaVu Sans" w:cs="DejaVu Sans"/>
          <w:color w:val="000000"/>
          <w:sz w:val="24"/>
          <w:szCs w:val="24"/>
          <w:lang w:val="en-US" w:eastAsia="en-US" w:bidi="en-US"/>
        </w:rPr>
        <w:t>see http://ctuning.org/ae/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CA"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hirbhatnagar/sail/tree/jasa/manuscript/raw_data" TargetMode="External"/><Relationship Id="rId3" Type="http://schemas.openxmlformats.org/officeDocument/2006/relationships/hyperlink" Target="https://github.com/sahirbhatnagar/sail/blob/jasa/manuscript/bin/PRS_bootstrap.R" TargetMode="External"/><Relationship Id="rId4" Type="http://schemas.openxmlformats.org/officeDocument/2006/relationships/hyperlink" Target="https://github.com/sahirbhatnagar/sail/blob/jasa/manuscript/raw_data/Gen_3PC_scores.txt" TargetMode="External"/><Relationship Id="rId5" Type="http://schemas.openxmlformats.org/officeDocument/2006/relationships/hyperlink" Target="https://github.com/sahirbhatnagar/sail/blob/jasa/manuscript/raw_data/IQ_and_mental_development_variables_for_Sahir_with_study_ID.txt" TargetMode="External"/><Relationship Id="rId6" Type="http://schemas.openxmlformats.org/officeDocument/2006/relationships/hyperlink" Target="https://github.com/sahirbhatnagar/sail/blob/jasa/manuscript/raw_data/NFP_170614_INFO08_nodup_hard09_noambi_GWAS_EduYears_Pooled_beta_withaf_5000pruned_noambi_16Jan2018.score" TargetMode="External"/><Relationship Id="rId7" Type="http://schemas.openxmlformats.org/officeDocument/2006/relationships/hyperlink" Target="https://github.com/sahirbhatnagar/sail/blob/jasa/manuscript/raw_data/support2.csv"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LibreOffice/6.1.6.3$Linux_X86_64 LibreOffice_project/10$Build-3</Application>
  <Pages>2</Pages>
  <Words>538</Words>
  <Characters>3359</Characters>
  <CharactersWithSpaces>3848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2018-11-02T12:39:00Z</dcterms:created>
  <dc:creator>Sampson, Eric</dc:creator>
  <dc:description/>
  <dc:language>en-CA</dc:language>
  <cp:lastModifiedBy>Sahir Bhatnagar</cp:lastModifiedBy>
  <dcterms:modified xsi:type="dcterms:W3CDTF">2020-01-07T15:46:41Z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